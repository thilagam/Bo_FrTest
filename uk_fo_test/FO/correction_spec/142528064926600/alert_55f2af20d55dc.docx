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667" w:rsidRDefault="00947244" w:rsidP="00947244">
      <w:pPr>
        <w:jc w:val="center"/>
        <w:rPr>
          <w:b/>
        </w:rPr>
      </w:pPr>
      <w:proofErr w:type="spellStart"/>
      <w:r w:rsidRPr="00947244">
        <w:rPr>
          <w:b/>
        </w:rPr>
        <w:t>Dev</w:t>
      </w:r>
      <w:proofErr w:type="spellEnd"/>
      <w:r w:rsidRPr="00947244">
        <w:rPr>
          <w:b/>
        </w:rPr>
        <w:t xml:space="preserve"> « </w:t>
      </w:r>
      <w:proofErr w:type="spellStart"/>
      <w:r w:rsidRPr="00947244">
        <w:rPr>
          <w:b/>
        </w:rPr>
        <w:t>Alerts</w:t>
      </w:r>
      <w:proofErr w:type="spellEnd"/>
      <w:r w:rsidRPr="00947244">
        <w:rPr>
          <w:b/>
        </w:rPr>
        <w:t> »</w:t>
      </w:r>
    </w:p>
    <w:p w:rsidR="00947244" w:rsidRDefault="00947244" w:rsidP="00947244">
      <w:pPr>
        <w:rPr>
          <w:b/>
        </w:rPr>
      </w:pPr>
    </w:p>
    <w:p w:rsidR="0017422E" w:rsidRDefault="007C745D">
      <w:pPr>
        <w:pStyle w:val="ListParagraph"/>
        <w:numPr>
          <w:ilvl w:val="0"/>
          <w:numId w:val="8"/>
          <w:numberingChange w:id="0" w:author="Julien Wolff" w:date="2012-10-08T18:42:00Z" w:original="%1:1:0:)"/>
        </w:numPr>
        <w:rPr>
          <w:lang w:val="en-US"/>
        </w:rPr>
      </w:pPr>
      <w:bookmarkStart w:id="1" w:name="_GoBack"/>
      <w:bookmarkEnd w:id="1"/>
      <w:r w:rsidRPr="007C745D">
        <w:rPr>
          <w:lang w:val="en-US"/>
        </w:rPr>
        <w:t>When an AO is created automatically link the AO to the email of the concerned EP member (AO creator).</w:t>
      </w:r>
      <w:ins w:id="2" w:author="Admin" w:date="2012-10-10T18:53:00Z">
        <w:r w:rsidR="007C29CB">
          <w:rPr>
            <w:lang w:val="en-US"/>
          </w:rPr>
          <w:t xml:space="preserve"> </w:t>
        </w:r>
      </w:ins>
    </w:p>
    <w:p w:rsidR="007C29CB" w:rsidRPr="007C29CB" w:rsidRDefault="007C29CB">
      <w:pPr>
        <w:pStyle w:val="ListParagraph"/>
        <w:numPr>
          <w:ilvl w:val="0"/>
          <w:numId w:val="8"/>
          <w:numberingChange w:id="3" w:author="Julien Wolff" w:date="2012-10-08T18:42:00Z" w:original="%1:1:0:)"/>
        </w:numPr>
        <w:rPr>
          <w:lang w:val="en-US"/>
        </w:rPr>
      </w:pPr>
      <w:ins w:id="4" w:author="Admin" w:date="2012-10-10T18:53:00Z">
        <w:r w:rsidRPr="007C29CB">
          <w:rPr>
            <w:lang w:val="en-US"/>
          </w:rPr>
          <w:t xml:space="preserve">Rakesh </w:t>
        </w:r>
        <w:proofErr w:type="gramStart"/>
        <w:r w:rsidRPr="007C29CB">
          <w:rPr>
            <w:lang w:val="en-US"/>
          </w:rPr>
          <w:t>comments :</w:t>
        </w:r>
        <w:proofErr w:type="gramEnd"/>
        <w:r w:rsidRPr="007C29CB">
          <w:rPr>
            <w:lang w:val="en-US"/>
          </w:rPr>
          <w:t xml:space="preserve"> </w:t>
        </w:r>
      </w:ins>
      <w:ins w:id="5" w:author="Admin" w:date="2012-10-18T16:33:00Z">
        <w:r w:rsidR="000A0576">
          <w:rPr>
            <w:lang w:val="en-US"/>
          </w:rPr>
          <w:t xml:space="preserve"> OK we will consider login a/c.</w:t>
        </w:r>
      </w:ins>
      <w:ins w:id="6" w:author="Compaq" w:date="2012-10-30T16:29:00Z">
        <w:r w:rsidR="008C4641">
          <w:rPr>
            <w:lang w:val="en-US"/>
          </w:rPr>
          <w:t xml:space="preserve">    </w:t>
        </w:r>
        <w:r w:rsidR="008C4641" w:rsidRPr="008C4641">
          <w:rPr>
            <w:b/>
            <w:lang w:val="en-US"/>
            <w:rPrChange w:id="7" w:author="Compaq" w:date="2012-10-30T16:29:00Z">
              <w:rPr>
                <w:lang w:val="en-US"/>
              </w:rPr>
            </w:rPrChange>
          </w:rPr>
          <w:t>Kavitha</w:t>
        </w:r>
      </w:ins>
    </w:p>
    <w:p w:rsidR="007C745D" w:rsidRDefault="007C745D" w:rsidP="007C745D">
      <w:pPr>
        <w:rPr>
          <w:lang w:val="en-US"/>
        </w:rPr>
      </w:pPr>
      <w:r>
        <w:rPr>
          <w:lang w:val="en-US"/>
        </w:rPr>
        <w:t>This EP team member shall receive emails in these cases (directly in his personal mailbox):</w:t>
      </w:r>
    </w:p>
    <w:p w:rsidR="0017422E" w:rsidRDefault="007C745D">
      <w:pPr>
        <w:pStyle w:val="ListParagraph"/>
        <w:numPr>
          <w:ilvl w:val="0"/>
          <w:numId w:val="9"/>
          <w:numberingChange w:id="8" w:author="Julien Wolff" w:date="2012-10-08T18:42:00Z" w:original="-"/>
        </w:numPr>
        <w:rPr>
          <w:lang w:val="en-US"/>
        </w:rPr>
      </w:pPr>
      <w:r w:rsidRPr="007C745D">
        <w:rPr>
          <w:lang w:val="en-US"/>
        </w:rPr>
        <w:t xml:space="preserve">Final refusal on the AO (whatever the article): </w:t>
      </w:r>
      <w:ins w:id="9" w:author="Admin" w:date="2012-10-10T18:54:00Z">
        <w:r w:rsidR="008C014B">
          <w:rPr>
            <w:lang w:val="en-US"/>
          </w:rPr>
          <w:t xml:space="preserve"> Rakesh comments : OK</w:t>
        </w:r>
      </w:ins>
    </w:p>
    <w:p w:rsidR="007C745D" w:rsidRPr="007C29CB" w:rsidRDefault="00BB3A38" w:rsidP="007C745D">
      <w:pPr>
        <w:rPr>
          <w:rPrChange w:id="10" w:author="Admin" w:date="2012-10-10T18:52:00Z">
            <w:rPr>
              <w:lang w:val="en-US"/>
            </w:rPr>
          </w:rPrChange>
        </w:rPr>
      </w:pPr>
      <w:r w:rsidRPr="00BB3A38">
        <w:rPr>
          <w:rPrChange w:id="11" w:author="Admin" w:date="2012-10-10T18:52:00Z">
            <w:rPr>
              <w:lang w:val="en-US"/>
            </w:rPr>
          </w:rPrChange>
        </w:rPr>
        <w:t>Object: Refus définitif sur la mission: “NAME OF AO”</w:t>
      </w:r>
      <w:ins w:id="12" w:author="Compaq" w:date="2012-10-30T16:29:00Z">
        <w:r w:rsidR="008C4641">
          <w:t xml:space="preserve"> </w:t>
        </w:r>
        <w:proofErr w:type="spellStart"/>
        <w:r w:rsidR="008C4641">
          <w:rPr>
            <w:b/>
            <w:lang w:val="en-US"/>
          </w:rPr>
          <w:t>Chandhu</w:t>
        </w:r>
      </w:ins>
      <w:proofErr w:type="spellEnd"/>
    </w:p>
    <w:p w:rsidR="007C745D" w:rsidRDefault="007C745D" w:rsidP="007C745D">
      <w:pPr>
        <w:rPr>
          <w:lang w:val="en-US"/>
        </w:rPr>
      </w:pPr>
      <w:r>
        <w:rPr>
          <w:lang w:val="en-US"/>
        </w:rPr>
        <w:t>Cher NAME OF EP TEAM MEMBER,</w:t>
      </w:r>
    </w:p>
    <w:p w:rsidR="007C745D" w:rsidRPr="007C29CB" w:rsidRDefault="00BB3A38" w:rsidP="007C745D">
      <w:pPr>
        <w:rPr>
          <w:rPrChange w:id="13" w:author="Admin" w:date="2012-10-10T18:52:00Z">
            <w:rPr>
              <w:lang w:val="en-US"/>
            </w:rPr>
          </w:rPrChange>
        </w:rPr>
      </w:pPr>
      <w:r w:rsidRPr="00BB3A38">
        <w:rPr>
          <w:rPrChange w:id="14" w:author="Admin" w:date="2012-10-10T18:52:00Z">
            <w:rPr>
              <w:lang w:val="en-US"/>
            </w:rPr>
          </w:rPrChange>
        </w:rPr>
        <w:t>L’article intitulé XXX envoyé par le contributeur XXX a été refusé par le correcteur XXX.</w:t>
      </w:r>
      <w:r w:rsidRPr="00BB3A38">
        <w:rPr>
          <w:rPrChange w:id="15" w:author="Admin" w:date="2012-10-10T18:52:00Z">
            <w:rPr>
              <w:lang w:val="en-US"/>
            </w:rPr>
          </w:rPrChange>
        </w:rPr>
        <w:br/>
        <w:t>Merci de cliquer ici pour accéder à la page de suivi de l’AO</w:t>
      </w:r>
    </w:p>
    <w:p w:rsidR="007C745D" w:rsidRPr="000A0576" w:rsidRDefault="00BB3A38" w:rsidP="007C745D">
      <w:pPr>
        <w:rPr>
          <w:rPrChange w:id="16" w:author="Admin" w:date="2012-10-18T16:31:00Z">
            <w:rPr>
              <w:lang w:val="en-US"/>
            </w:rPr>
          </w:rPrChange>
        </w:rPr>
      </w:pPr>
      <w:r w:rsidRPr="00BB3A38">
        <w:rPr>
          <w:rPrChange w:id="17" w:author="Admin" w:date="2012-10-18T16:31:00Z">
            <w:rPr>
              <w:lang w:val="en-US"/>
            </w:rPr>
          </w:rPrChange>
        </w:rPr>
        <w:t>Cordialement,</w:t>
      </w:r>
    </w:p>
    <w:p w:rsidR="007C745D" w:rsidRPr="000A0576" w:rsidRDefault="00BB3A38" w:rsidP="007C745D">
      <w:pPr>
        <w:rPr>
          <w:rPrChange w:id="18" w:author="Admin" w:date="2012-10-18T16:31:00Z">
            <w:rPr>
              <w:lang w:val="en-US"/>
            </w:rPr>
          </w:rPrChange>
        </w:rPr>
      </w:pPr>
      <w:r w:rsidRPr="00BB3A38">
        <w:rPr>
          <w:rPrChange w:id="19" w:author="Admin" w:date="2012-10-18T16:31:00Z">
            <w:rPr>
              <w:lang w:val="en-US"/>
            </w:rPr>
          </w:rPrChange>
        </w:rPr>
        <w:t>Toute l’équipe d’Edit-place.</w:t>
      </w:r>
    </w:p>
    <w:p w:rsidR="007C745D" w:rsidRPr="007C745D" w:rsidRDefault="007C745D" w:rsidP="007C745D">
      <w:pPr>
        <w:pStyle w:val="ListParagraph"/>
        <w:numPr>
          <w:ilvl w:val="0"/>
          <w:numId w:val="9"/>
          <w:numberingChange w:id="20" w:author="Julien Wolff" w:date="2012-10-08T18:42:00Z" w:original="-"/>
        </w:numPr>
        <w:rPr>
          <w:lang w:val="en-US"/>
        </w:rPr>
      </w:pPr>
      <w:r>
        <w:rPr>
          <w:lang w:val="en-US"/>
        </w:rPr>
        <w:t>Delay</w:t>
      </w:r>
      <w:r w:rsidRPr="007C745D">
        <w:rPr>
          <w:lang w:val="en-US"/>
        </w:rPr>
        <w:t xml:space="preserve"> on the AO (whatever the article): </w:t>
      </w:r>
      <w:ins w:id="21" w:author="Admin" w:date="2012-10-10T18:54:00Z">
        <w:r w:rsidR="008C014B">
          <w:rPr>
            <w:lang w:val="en-US"/>
          </w:rPr>
          <w:t xml:space="preserve"> Rakesh </w:t>
        </w:r>
        <w:proofErr w:type="gramStart"/>
        <w:r w:rsidR="008C014B">
          <w:rPr>
            <w:lang w:val="en-US"/>
          </w:rPr>
          <w:t>comments :</w:t>
        </w:r>
        <w:proofErr w:type="gramEnd"/>
        <w:r w:rsidR="008C014B">
          <w:rPr>
            <w:lang w:val="en-US"/>
          </w:rPr>
          <w:t xml:space="preserve"> </w:t>
        </w:r>
        <w:r w:rsidR="00E77D05">
          <w:rPr>
            <w:lang w:val="en-US"/>
          </w:rPr>
          <w:t xml:space="preserve"> We will send a email after completion of submit time only, right? </w:t>
        </w:r>
      </w:ins>
    </w:p>
    <w:p w:rsidR="007C745D" w:rsidRDefault="007C745D" w:rsidP="007C745D">
      <w:pPr>
        <w:rPr>
          <w:lang w:val="en-US"/>
        </w:rPr>
      </w:pPr>
      <w:r>
        <w:rPr>
          <w:lang w:val="en-US"/>
        </w:rPr>
        <w:t>Different cases: for 1</w:t>
      </w:r>
      <w:r w:rsidR="004E5D8D" w:rsidRPr="004E5D8D">
        <w:rPr>
          <w:vertAlign w:val="superscript"/>
          <w:lang w:val="en-US"/>
        </w:rPr>
        <w:t>st</w:t>
      </w:r>
      <w:r>
        <w:rPr>
          <w:lang w:val="en-US"/>
        </w:rPr>
        <w:t xml:space="preserve"> sending, for refusal resubmission.</w:t>
      </w:r>
    </w:p>
    <w:p w:rsidR="007C745D" w:rsidRPr="007C29CB" w:rsidRDefault="00BB3A38" w:rsidP="007C745D">
      <w:pPr>
        <w:rPr>
          <w:rPrChange w:id="22" w:author="Admin" w:date="2012-10-10T18:52:00Z">
            <w:rPr>
              <w:lang w:val="en-US"/>
            </w:rPr>
          </w:rPrChange>
        </w:rPr>
      </w:pPr>
      <w:r w:rsidRPr="00BB3A38">
        <w:rPr>
          <w:rPrChange w:id="23" w:author="Admin" w:date="2012-10-18T16:31:00Z">
            <w:rPr>
              <w:lang w:val="en-US"/>
            </w:rPr>
          </w:rPrChange>
        </w:rPr>
        <w:t>E</w:t>
      </w:r>
      <w:r w:rsidRPr="00BB3A38">
        <w:rPr>
          <w:rPrChange w:id="24" w:author="Admin" w:date="2012-10-10T18:52:00Z">
            <w:rPr>
              <w:lang w:val="en-US"/>
            </w:rPr>
          </w:rPrChange>
        </w:rPr>
        <w:t>mail:</w:t>
      </w:r>
      <w:ins w:id="25" w:author="Compaq" w:date="2012-10-30T16:30:00Z">
        <w:r w:rsidR="008C4641">
          <w:t xml:space="preserve"> </w:t>
        </w:r>
        <w:proofErr w:type="spellStart"/>
        <w:r w:rsidR="008C4641">
          <w:rPr>
            <w:b/>
            <w:lang w:val="en-US"/>
          </w:rPr>
          <w:t>Arun</w:t>
        </w:r>
      </w:ins>
      <w:proofErr w:type="spellEnd"/>
    </w:p>
    <w:p w:rsidR="007C745D" w:rsidRPr="007C29CB" w:rsidRDefault="00BB3A38" w:rsidP="007C745D">
      <w:pPr>
        <w:rPr>
          <w:rPrChange w:id="26" w:author="Admin" w:date="2012-10-10T18:52:00Z">
            <w:rPr>
              <w:lang w:val="en-US"/>
            </w:rPr>
          </w:rPrChange>
        </w:rPr>
      </w:pPr>
      <w:r w:rsidRPr="00BB3A38">
        <w:rPr>
          <w:rPrChange w:id="27" w:author="Admin" w:date="2012-10-10T18:52:00Z">
            <w:rPr>
              <w:lang w:val="en-US"/>
            </w:rPr>
          </w:rPrChange>
        </w:rPr>
        <w:t>Object: Article en retard sur la mission “NAME OF AO”:</w:t>
      </w:r>
    </w:p>
    <w:p w:rsidR="007C745D" w:rsidRDefault="007C745D" w:rsidP="007C745D">
      <w:pPr>
        <w:rPr>
          <w:lang w:val="en-US"/>
        </w:rPr>
      </w:pPr>
      <w:r>
        <w:rPr>
          <w:lang w:val="en-US"/>
        </w:rPr>
        <w:t>Cher NAME OF EP TEAM MEMBER,</w:t>
      </w:r>
    </w:p>
    <w:p w:rsidR="007C745D" w:rsidRPr="007C29CB" w:rsidRDefault="00BB3A38" w:rsidP="007C745D">
      <w:pPr>
        <w:rPr>
          <w:rPrChange w:id="28" w:author="Admin" w:date="2012-10-10T18:49:00Z">
            <w:rPr>
              <w:lang w:val="en-US"/>
            </w:rPr>
          </w:rPrChange>
        </w:rPr>
      </w:pPr>
      <w:r w:rsidRPr="00BB3A38">
        <w:rPr>
          <w:rPrChange w:id="29" w:author="Admin" w:date="2012-10-10T18:49:00Z">
            <w:rPr>
              <w:lang w:val="en-US"/>
            </w:rPr>
          </w:rPrChange>
        </w:rPr>
        <w:t xml:space="preserve">L’article intitulé XXX pris en charge par le contributeur XXX n’a pas été envoyé dans le temps </w:t>
      </w:r>
      <w:proofErr w:type="spellStart"/>
      <w:r w:rsidRPr="00BB3A38">
        <w:rPr>
          <w:rPrChange w:id="30" w:author="Admin" w:date="2012-10-10T18:49:00Z">
            <w:rPr>
              <w:lang w:val="en-US"/>
            </w:rPr>
          </w:rPrChange>
        </w:rPr>
        <w:t>imparti.Il</w:t>
      </w:r>
      <w:proofErr w:type="spellEnd"/>
      <w:r w:rsidRPr="00BB3A38">
        <w:rPr>
          <w:rPrChange w:id="31" w:author="Admin" w:date="2012-10-10T18:49:00Z">
            <w:rPr>
              <w:lang w:val="en-US"/>
            </w:rPr>
          </w:rPrChange>
        </w:rPr>
        <w:t xml:space="preserve"> s’agit d’un “premier envoi” </w:t>
      </w:r>
      <w:r w:rsidRPr="00BB3A38">
        <w:rPr>
          <w:color w:val="FF0000"/>
          <w:rPrChange w:id="32" w:author="Admin" w:date="2012-10-10T18:49:00Z">
            <w:rPr>
              <w:color w:val="FF0000"/>
              <w:lang w:val="en-US"/>
            </w:rPr>
          </w:rPrChange>
        </w:rPr>
        <w:t>(for 1</w:t>
      </w:r>
      <w:r w:rsidRPr="00BB3A38">
        <w:rPr>
          <w:color w:val="FF0000"/>
          <w:vertAlign w:val="superscript"/>
          <w:rPrChange w:id="33" w:author="Admin" w:date="2012-10-10T18:49:00Z">
            <w:rPr>
              <w:color w:val="FF0000"/>
              <w:vertAlign w:val="superscript"/>
              <w:lang w:val="en-US"/>
            </w:rPr>
          </w:rPrChange>
        </w:rPr>
        <w:t>st</w:t>
      </w:r>
      <w:r w:rsidRPr="00BB3A38">
        <w:rPr>
          <w:color w:val="FF0000"/>
          <w:rPrChange w:id="34" w:author="Admin" w:date="2012-10-10T18:49:00Z">
            <w:rPr>
              <w:color w:val="FF0000"/>
              <w:lang w:val="en-US"/>
            </w:rPr>
          </w:rPrChange>
        </w:rPr>
        <w:t xml:space="preserve"> </w:t>
      </w:r>
      <w:proofErr w:type="spellStart"/>
      <w:r w:rsidRPr="00BB3A38">
        <w:rPr>
          <w:color w:val="FF0000"/>
          <w:rPrChange w:id="35" w:author="Admin" w:date="2012-10-10T18:49:00Z">
            <w:rPr>
              <w:color w:val="FF0000"/>
              <w:lang w:val="en-US"/>
            </w:rPr>
          </w:rPrChange>
        </w:rPr>
        <w:t>sending</w:t>
      </w:r>
      <w:proofErr w:type="spellEnd"/>
      <w:r w:rsidRPr="00BB3A38">
        <w:rPr>
          <w:color w:val="FF0000"/>
          <w:rPrChange w:id="36" w:author="Admin" w:date="2012-10-10T18:49:00Z">
            <w:rPr>
              <w:color w:val="FF0000"/>
              <w:lang w:val="en-US"/>
            </w:rPr>
          </w:rPrChange>
        </w:rPr>
        <w:t>)</w:t>
      </w:r>
      <w:r w:rsidRPr="00BB3A38">
        <w:rPr>
          <w:rPrChange w:id="37" w:author="Admin" w:date="2012-10-10T18:49:00Z">
            <w:rPr>
              <w:lang w:val="en-US"/>
            </w:rPr>
          </w:rPrChange>
        </w:rPr>
        <w:t xml:space="preserve"> “renvoi d’article” (for </w:t>
      </w:r>
      <w:proofErr w:type="spellStart"/>
      <w:r w:rsidRPr="00BB3A38">
        <w:rPr>
          <w:rPrChange w:id="38" w:author="Admin" w:date="2012-10-10T18:49:00Z">
            <w:rPr>
              <w:lang w:val="en-US"/>
            </w:rPr>
          </w:rPrChange>
        </w:rPr>
        <w:t>refusal</w:t>
      </w:r>
      <w:proofErr w:type="spellEnd"/>
      <w:r w:rsidRPr="00BB3A38">
        <w:rPr>
          <w:rPrChange w:id="39" w:author="Admin" w:date="2012-10-10T18:49:00Z">
            <w:rPr>
              <w:lang w:val="en-US"/>
            </w:rPr>
          </w:rPrChange>
        </w:rPr>
        <w:t xml:space="preserve"> </w:t>
      </w:r>
      <w:proofErr w:type="spellStart"/>
      <w:r w:rsidRPr="00BB3A38">
        <w:rPr>
          <w:rPrChange w:id="40" w:author="Admin" w:date="2012-10-10T18:49:00Z">
            <w:rPr>
              <w:lang w:val="en-US"/>
            </w:rPr>
          </w:rPrChange>
        </w:rPr>
        <w:t>resubmit</w:t>
      </w:r>
      <w:proofErr w:type="spellEnd"/>
      <w:r w:rsidRPr="00BB3A38">
        <w:rPr>
          <w:rPrChange w:id="41" w:author="Admin" w:date="2012-10-10T18:49:00Z">
            <w:rPr>
              <w:lang w:val="en-US"/>
            </w:rPr>
          </w:rPrChange>
        </w:rPr>
        <w:t>).</w:t>
      </w:r>
    </w:p>
    <w:p w:rsidR="007C745D" w:rsidRPr="007C29CB" w:rsidRDefault="00BB3A38" w:rsidP="007C745D">
      <w:pPr>
        <w:rPr>
          <w:rPrChange w:id="42" w:author="Admin" w:date="2012-10-10T18:52:00Z">
            <w:rPr>
              <w:lang w:val="en-US"/>
            </w:rPr>
          </w:rPrChange>
        </w:rPr>
      </w:pPr>
      <w:r w:rsidRPr="00BB3A38">
        <w:rPr>
          <w:rPrChange w:id="43" w:author="Admin" w:date="2012-10-10T18:49:00Z">
            <w:rPr>
              <w:lang w:val="en-US"/>
            </w:rPr>
          </w:rPrChange>
        </w:rPr>
        <w:br/>
      </w:r>
      <w:r w:rsidRPr="00BB3A38">
        <w:rPr>
          <w:rPrChange w:id="44" w:author="Admin" w:date="2012-10-10T18:52:00Z">
            <w:rPr>
              <w:lang w:val="en-US"/>
            </w:rPr>
          </w:rPrChange>
        </w:rPr>
        <w:t>Merci de cliquer ici pour accéder à la page de suivi de l’AO</w:t>
      </w:r>
    </w:p>
    <w:p w:rsidR="007C745D" w:rsidRPr="000A0576" w:rsidRDefault="00BB3A38" w:rsidP="007C745D">
      <w:pPr>
        <w:rPr>
          <w:rPrChange w:id="45" w:author="Admin" w:date="2012-10-18T16:31:00Z">
            <w:rPr>
              <w:lang w:val="en-US"/>
            </w:rPr>
          </w:rPrChange>
        </w:rPr>
      </w:pPr>
      <w:r w:rsidRPr="00BB3A38">
        <w:rPr>
          <w:rPrChange w:id="46" w:author="Admin" w:date="2012-10-18T16:31:00Z">
            <w:rPr>
              <w:lang w:val="en-US"/>
            </w:rPr>
          </w:rPrChange>
        </w:rPr>
        <w:t>Cordialement,</w:t>
      </w:r>
    </w:p>
    <w:p w:rsidR="007C745D" w:rsidRPr="000A0576" w:rsidRDefault="00BB3A38" w:rsidP="007C745D">
      <w:pPr>
        <w:rPr>
          <w:rPrChange w:id="47" w:author="Admin" w:date="2012-10-18T16:31:00Z">
            <w:rPr>
              <w:lang w:val="en-US"/>
            </w:rPr>
          </w:rPrChange>
        </w:rPr>
      </w:pPr>
      <w:r w:rsidRPr="00BB3A38">
        <w:rPr>
          <w:rPrChange w:id="48" w:author="Admin" w:date="2012-10-18T16:31:00Z">
            <w:rPr>
              <w:lang w:val="en-US"/>
            </w:rPr>
          </w:rPrChange>
        </w:rPr>
        <w:t>Toute l’équipe d’Edit-place.</w:t>
      </w:r>
    </w:p>
    <w:p w:rsidR="0017422E" w:rsidRDefault="007C745D">
      <w:pPr>
        <w:pStyle w:val="ListParagraph"/>
        <w:numPr>
          <w:ilvl w:val="0"/>
          <w:numId w:val="9"/>
          <w:numberingChange w:id="49" w:author="Julien Wolff" w:date="2012-10-08T18:42:00Z" w:original="-"/>
        </w:numPr>
        <w:rPr>
          <w:lang w:val="en-US"/>
        </w:rPr>
      </w:pPr>
      <w:r w:rsidRPr="007C745D">
        <w:rPr>
          <w:lang w:val="en-US"/>
        </w:rPr>
        <w:t>Articles to be sent in the next hour:</w:t>
      </w:r>
      <w:ins w:id="50" w:author="Admin" w:date="2012-10-10T18:56:00Z">
        <w:r w:rsidR="00BB6AF9">
          <w:rPr>
            <w:lang w:val="en-US"/>
          </w:rPr>
          <w:t xml:space="preserve"> Rakesh </w:t>
        </w:r>
        <w:proofErr w:type="gramStart"/>
        <w:r w:rsidR="00BB6AF9">
          <w:rPr>
            <w:lang w:val="en-US"/>
          </w:rPr>
          <w:t>comments :</w:t>
        </w:r>
        <w:proofErr w:type="gramEnd"/>
        <w:r w:rsidR="00BB6AF9">
          <w:rPr>
            <w:lang w:val="en-US"/>
          </w:rPr>
          <w:t xml:space="preserve">  You mean 1 hour before of article </w:t>
        </w:r>
        <w:proofErr w:type="spellStart"/>
        <w:r w:rsidR="00BB6AF9">
          <w:rPr>
            <w:lang w:val="en-US"/>
          </w:rPr>
          <w:t>submition</w:t>
        </w:r>
        <w:proofErr w:type="spellEnd"/>
        <w:r w:rsidR="00BB6AF9">
          <w:rPr>
            <w:lang w:val="en-US"/>
          </w:rPr>
          <w:t xml:space="preserve"> , right ?</w:t>
        </w:r>
      </w:ins>
    </w:p>
    <w:p w:rsidR="007C745D" w:rsidRPr="007C29CB" w:rsidRDefault="00BB3A38" w:rsidP="007C745D">
      <w:pPr>
        <w:rPr>
          <w:rPrChange w:id="51" w:author="Admin" w:date="2012-10-10T18:52:00Z">
            <w:rPr>
              <w:lang w:val="en-US"/>
            </w:rPr>
          </w:rPrChange>
        </w:rPr>
      </w:pPr>
      <w:r w:rsidRPr="00BB3A38">
        <w:rPr>
          <w:rPrChange w:id="52" w:author="Admin" w:date="2012-10-10T18:52:00Z">
            <w:rPr>
              <w:lang w:val="en-US"/>
            </w:rPr>
          </w:rPrChange>
        </w:rPr>
        <w:t>Object: Article à envoyer dans l’heure sur la mission “NAME OF AO”:</w:t>
      </w:r>
      <w:ins w:id="53" w:author="Compaq" w:date="2012-10-30T16:30:00Z">
        <w:r w:rsidR="008C4641">
          <w:t xml:space="preserve"> </w:t>
        </w:r>
        <w:proofErr w:type="spellStart"/>
        <w:r w:rsidR="008C4641">
          <w:rPr>
            <w:b/>
            <w:lang w:val="en-US"/>
          </w:rPr>
          <w:t>Arun</w:t>
        </w:r>
      </w:ins>
      <w:proofErr w:type="spellEnd"/>
    </w:p>
    <w:p w:rsidR="007C745D" w:rsidRDefault="007C745D" w:rsidP="007C745D">
      <w:pPr>
        <w:rPr>
          <w:lang w:val="en-US"/>
        </w:rPr>
      </w:pPr>
      <w:r>
        <w:rPr>
          <w:lang w:val="en-US"/>
        </w:rPr>
        <w:t>Cher NAME OF EP TEAM MEMBER,</w:t>
      </w:r>
    </w:p>
    <w:p w:rsidR="007C745D" w:rsidRPr="007C29CB" w:rsidRDefault="00BB3A38" w:rsidP="007C745D">
      <w:pPr>
        <w:rPr>
          <w:rPrChange w:id="54" w:author="Admin" w:date="2012-10-10T18:52:00Z">
            <w:rPr>
              <w:lang w:val="en-US"/>
            </w:rPr>
          </w:rPrChange>
        </w:rPr>
      </w:pPr>
      <w:r w:rsidRPr="00BB3A38">
        <w:rPr>
          <w:rPrChange w:id="55" w:author="Admin" w:date="2012-10-10T18:52:00Z">
            <w:rPr>
              <w:lang w:val="en-US"/>
            </w:rPr>
          </w:rPrChange>
        </w:rPr>
        <w:t>L’article intitulé XXX pris en charge par le contributeur XXX doit être envoyé d’ici 1 heure</w:t>
      </w:r>
      <w:r w:rsidRPr="00BB3A38">
        <w:rPr>
          <w:rPrChange w:id="56" w:author="Admin" w:date="2012-10-10T18:52:00Z">
            <w:rPr>
              <w:lang w:val="en-US"/>
            </w:rPr>
          </w:rPrChange>
        </w:rPr>
        <w:br/>
        <w:t>Merci de cliquer ici pour accéder à la page de suivi de l’AO</w:t>
      </w:r>
    </w:p>
    <w:p w:rsidR="007C745D" w:rsidRPr="000A0576" w:rsidRDefault="00BB3A38" w:rsidP="007C745D">
      <w:pPr>
        <w:rPr>
          <w:rPrChange w:id="57" w:author="Admin" w:date="2012-10-18T16:31:00Z">
            <w:rPr>
              <w:lang w:val="en-US"/>
            </w:rPr>
          </w:rPrChange>
        </w:rPr>
      </w:pPr>
      <w:r w:rsidRPr="00BB3A38">
        <w:rPr>
          <w:rPrChange w:id="58" w:author="Admin" w:date="2012-10-18T16:31:00Z">
            <w:rPr>
              <w:lang w:val="en-US"/>
            </w:rPr>
          </w:rPrChange>
        </w:rPr>
        <w:lastRenderedPageBreak/>
        <w:t>Cordialement,</w:t>
      </w:r>
    </w:p>
    <w:p w:rsidR="007C745D" w:rsidRPr="000A0576" w:rsidRDefault="00BB3A38" w:rsidP="007C745D">
      <w:pPr>
        <w:rPr>
          <w:rPrChange w:id="59" w:author="Admin" w:date="2012-10-18T16:31:00Z">
            <w:rPr>
              <w:lang w:val="en-US"/>
            </w:rPr>
          </w:rPrChange>
        </w:rPr>
      </w:pPr>
      <w:r w:rsidRPr="00BB3A38">
        <w:rPr>
          <w:rPrChange w:id="60" w:author="Admin" w:date="2012-10-18T16:31:00Z">
            <w:rPr>
              <w:lang w:val="en-US"/>
            </w:rPr>
          </w:rPrChange>
        </w:rPr>
        <w:t>Toute l’équipe d’Edit-place.</w:t>
      </w:r>
    </w:p>
    <w:p w:rsidR="00933280" w:rsidRPr="007C745D" w:rsidRDefault="00933280" w:rsidP="00933280">
      <w:pPr>
        <w:pStyle w:val="ListParagraph"/>
        <w:numPr>
          <w:ilvl w:val="0"/>
          <w:numId w:val="9"/>
          <w:numberingChange w:id="61" w:author="Julien Wolff" w:date="2012-10-08T18:42:00Z" w:original="-"/>
        </w:numPr>
        <w:rPr>
          <w:lang w:val="en-US"/>
        </w:rPr>
      </w:pPr>
      <w:r>
        <w:rPr>
          <w:lang w:val="en-US"/>
        </w:rPr>
        <w:t>AO is finished</w:t>
      </w:r>
      <w:r w:rsidRPr="007C745D">
        <w:rPr>
          <w:lang w:val="en-US"/>
        </w:rPr>
        <w:t xml:space="preserve"> (</w:t>
      </w:r>
      <w:r>
        <w:rPr>
          <w:lang w:val="en-US"/>
        </w:rPr>
        <w:t>last article validated)</w:t>
      </w:r>
      <w:ins w:id="62" w:author="Admin" w:date="2012-10-10T18:56:00Z">
        <w:r w:rsidR="001808CA">
          <w:rPr>
            <w:lang w:val="en-US"/>
          </w:rPr>
          <w:t xml:space="preserve"> Rakesh comments :  Ok</w:t>
        </w:r>
      </w:ins>
    </w:p>
    <w:p w:rsidR="00933280" w:rsidRPr="007C29CB" w:rsidRDefault="00BB3A38" w:rsidP="00933280">
      <w:pPr>
        <w:rPr>
          <w:rPrChange w:id="63" w:author="Admin" w:date="2012-10-10T18:49:00Z">
            <w:rPr>
              <w:lang w:val="en-US"/>
            </w:rPr>
          </w:rPrChange>
        </w:rPr>
      </w:pPr>
      <w:proofErr w:type="spellStart"/>
      <w:r w:rsidRPr="00BB3A38">
        <w:rPr>
          <w:rPrChange w:id="64" w:author="Admin" w:date="2012-10-10T18:49:00Z">
            <w:rPr>
              <w:lang w:val="en-US"/>
            </w:rPr>
          </w:rPrChange>
        </w:rPr>
        <w:t>Object:L’</w:t>
      </w:r>
      <w:proofErr w:type="spellEnd"/>
      <w:r w:rsidRPr="00BB3A38">
        <w:rPr>
          <w:rPrChange w:id="65" w:author="Admin" w:date="2012-10-10T18:49:00Z">
            <w:rPr>
              <w:lang w:val="en-US"/>
            </w:rPr>
          </w:rPrChange>
        </w:rPr>
        <w:t>appel d’offres “XXXX” est complété</w:t>
      </w:r>
      <w:ins w:id="66" w:author="Compaq" w:date="2012-10-30T16:30:00Z">
        <w:r w:rsidR="008C4641">
          <w:t xml:space="preserve"> </w:t>
        </w:r>
        <w:proofErr w:type="spellStart"/>
        <w:r w:rsidR="008C4641">
          <w:rPr>
            <w:b/>
            <w:lang w:val="en-US"/>
          </w:rPr>
          <w:t>Chandhu</w:t>
        </w:r>
      </w:ins>
      <w:proofErr w:type="spellEnd"/>
    </w:p>
    <w:p w:rsidR="00933280" w:rsidRDefault="00933280" w:rsidP="00933280">
      <w:pPr>
        <w:rPr>
          <w:lang w:val="en-US"/>
        </w:rPr>
      </w:pPr>
      <w:r>
        <w:rPr>
          <w:lang w:val="en-US"/>
        </w:rPr>
        <w:t>Cher NAME OF EP TEAM MEMBER,</w:t>
      </w:r>
    </w:p>
    <w:p w:rsidR="00933280" w:rsidRPr="007C29CB" w:rsidRDefault="00BB3A38" w:rsidP="00933280">
      <w:pPr>
        <w:rPr>
          <w:rPrChange w:id="67" w:author="Admin" w:date="2012-10-10T18:52:00Z">
            <w:rPr>
              <w:lang w:val="en-US"/>
            </w:rPr>
          </w:rPrChange>
        </w:rPr>
      </w:pPr>
      <w:r w:rsidRPr="00BB3A38">
        <w:rPr>
          <w:rPrChange w:id="68" w:author="Admin" w:date="2012-10-10T18:52:00Z">
            <w:rPr>
              <w:lang w:val="en-US"/>
            </w:rPr>
          </w:rPrChange>
        </w:rPr>
        <w:t>Le dernier article de l’appel d’offres “NAME OF AO” vient d’être validé!</w:t>
      </w:r>
      <w:r w:rsidRPr="00BB3A38">
        <w:rPr>
          <w:rPrChange w:id="69" w:author="Admin" w:date="2012-10-10T18:52:00Z">
            <w:rPr>
              <w:lang w:val="en-US"/>
            </w:rPr>
          </w:rPrChange>
        </w:rPr>
        <w:br/>
        <w:t>Merci de cliquer ici pour accéder à la page de suivi de l’AO</w:t>
      </w:r>
    </w:p>
    <w:p w:rsidR="00933280" w:rsidRPr="000A0576" w:rsidRDefault="00BB3A38" w:rsidP="00933280">
      <w:pPr>
        <w:rPr>
          <w:rPrChange w:id="70" w:author="Admin" w:date="2012-10-18T16:31:00Z">
            <w:rPr>
              <w:lang w:val="en-US"/>
            </w:rPr>
          </w:rPrChange>
        </w:rPr>
      </w:pPr>
      <w:r w:rsidRPr="00BB3A38">
        <w:rPr>
          <w:rPrChange w:id="71" w:author="Admin" w:date="2012-10-18T16:31:00Z">
            <w:rPr>
              <w:lang w:val="en-US"/>
            </w:rPr>
          </w:rPrChange>
        </w:rPr>
        <w:t>Cordialement,</w:t>
      </w:r>
    </w:p>
    <w:p w:rsidR="00933280" w:rsidRPr="000A0576" w:rsidRDefault="00BB3A38" w:rsidP="00933280">
      <w:pPr>
        <w:rPr>
          <w:rPrChange w:id="72" w:author="Admin" w:date="2012-10-18T16:31:00Z">
            <w:rPr>
              <w:lang w:val="en-US"/>
            </w:rPr>
          </w:rPrChange>
        </w:rPr>
      </w:pPr>
      <w:r w:rsidRPr="00BB3A38">
        <w:rPr>
          <w:rPrChange w:id="73" w:author="Admin" w:date="2012-10-18T16:31:00Z">
            <w:rPr>
              <w:lang w:val="en-US"/>
            </w:rPr>
          </w:rPrChange>
        </w:rPr>
        <w:t>Toute l’équipe d’Edit-place.</w:t>
      </w:r>
    </w:p>
    <w:p w:rsidR="00933280" w:rsidRPr="007C745D" w:rsidRDefault="00933280" w:rsidP="00933280">
      <w:pPr>
        <w:pStyle w:val="ListParagraph"/>
        <w:numPr>
          <w:ilvl w:val="0"/>
          <w:numId w:val="9"/>
          <w:numberingChange w:id="74" w:author="Julien Wolff" w:date="2012-10-08T18:42:00Z" w:original="-"/>
        </w:numPr>
        <w:rPr>
          <w:lang w:val="en-US"/>
        </w:rPr>
      </w:pPr>
      <w:r>
        <w:rPr>
          <w:lang w:val="en-US"/>
        </w:rPr>
        <w:t>AO is finished</w:t>
      </w:r>
      <w:r w:rsidRPr="007C745D">
        <w:rPr>
          <w:lang w:val="en-US"/>
        </w:rPr>
        <w:t xml:space="preserve"> (</w:t>
      </w:r>
      <w:r>
        <w:rPr>
          <w:lang w:val="en-US"/>
        </w:rPr>
        <w:t>time out with not all articles validated</w:t>
      </w:r>
      <w:r w:rsidRPr="007C745D">
        <w:rPr>
          <w:lang w:val="en-US"/>
        </w:rPr>
        <w:t xml:space="preserve">): </w:t>
      </w:r>
      <w:ins w:id="75" w:author="Admin" w:date="2012-10-10T18:56:00Z">
        <w:r w:rsidR="006C226A">
          <w:rPr>
            <w:lang w:val="en-US"/>
          </w:rPr>
          <w:t xml:space="preserve"> Rakesh comments :  </w:t>
        </w:r>
        <w:r w:rsidR="00976268">
          <w:rPr>
            <w:lang w:val="en-US"/>
          </w:rPr>
          <w:t>Ok</w:t>
        </w:r>
      </w:ins>
    </w:p>
    <w:p w:rsidR="00933280" w:rsidRPr="007C29CB" w:rsidRDefault="00BB3A38" w:rsidP="00933280">
      <w:pPr>
        <w:rPr>
          <w:rPrChange w:id="76" w:author="Admin" w:date="2012-10-10T18:49:00Z">
            <w:rPr>
              <w:lang w:val="en-US"/>
            </w:rPr>
          </w:rPrChange>
        </w:rPr>
      </w:pPr>
      <w:proofErr w:type="spellStart"/>
      <w:r w:rsidRPr="00BB3A38">
        <w:rPr>
          <w:rPrChange w:id="77" w:author="Admin" w:date="2012-10-10T18:49:00Z">
            <w:rPr>
              <w:lang w:val="en-US"/>
            </w:rPr>
          </w:rPrChange>
        </w:rPr>
        <w:t>Object:L’</w:t>
      </w:r>
      <w:proofErr w:type="spellEnd"/>
      <w:r w:rsidRPr="00BB3A38">
        <w:rPr>
          <w:rPrChange w:id="78" w:author="Admin" w:date="2012-10-10T18:49:00Z">
            <w:rPr>
              <w:lang w:val="en-US"/>
            </w:rPr>
          </w:rPrChange>
        </w:rPr>
        <w:t>appel d’offres “XXXX” est terminé</w:t>
      </w:r>
      <w:ins w:id="79" w:author="Compaq" w:date="2012-10-30T16:30:00Z">
        <w:r w:rsidR="008C4641">
          <w:t xml:space="preserve"> </w:t>
        </w:r>
      </w:ins>
      <w:proofErr w:type="spellStart"/>
      <w:ins w:id="80" w:author="Compaq" w:date="2012-10-30T16:31:00Z">
        <w:r w:rsidR="008C4641">
          <w:rPr>
            <w:b/>
            <w:lang w:val="en-US"/>
          </w:rPr>
          <w:t>Arun</w:t>
        </w:r>
      </w:ins>
      <w:proofErr w:type="spellEnd"/>
    </w:p>
    <w:p w:rsidR="00933280" w:rsidRDefault="00933280" w:rsidP="00933280">
      <w:pPr>
        <w:rPr>
          <w:lang w:val="en-US"/>
        </w:rPr>
      </w:pPr>
      <w:r>
        <w:rPr>
          <w:lang w:val="en-US"/>
        </w:rPr>
        <w:t>Cher NAME OF EP TEAM MEMBER,</w:t>
      </w:r>
    </w:p>
    <w:p w:rsidR="00933280" w:rsidRPr="007C29CB" w:rsidRDefault="00BB3A38" w:rsidP="00933280">
      <w:pPr>
        <w:rPr>
          <w:rPrChange w:id="81" w:author="Admin" w:date="2012-10-10T18:52:00Z">
            <w:rPr>
              <w:lang w:val="en-US"/>
            </w:rPr>
          </w:rPrChange>
        </w:rPr>
      </w:pPr>
      <w:r w:rsidRPr="00BB3A38">
        <w:rPr>
          <w:rPrChange w:id="82" w:author="Admin" w:date="2012-10-10T18:52:00Z">
            <w:rPr>
              <w:lang w:val="en-US"/>
            </w:rPr>
          </w:rPrChange>
        </w:rPr>
        <w:t>L’appel d’offres “NAME OF AO” vient de se terminer sans que tous les articles n’aient été validés.</w:t>
      </w:r>
      <w:r w:rsidRPr="00BB3A38">
        <w:rPr>
          <w:rPrChange w:id="83" w:author="Admin" w:date="2012-10-10T18:52:00Z">
            <w:rPr>
              <w:lang w:val="en-US"/>
            </w:rPr>
          </w:rPrChange>
        </w:rPr>
        <w:br/>
        <w:t>Merci de cliquer ici pour accéder à la page de suivi de l’AO</w:t>
      </w:r>
    </w:p>
    <w:p w:rsidR="00933280" w:rsidRPr="000A0576" w:rsidRDefault="00BB3A38" w:rsidP="00933280">
      <w:pPr>
        <w:rPr>
          <w:rPrChange w:id="84" w:author="Admin" w:date="2012-10-18T16:31:00Z">
            <w:rPr>
              <w:lang w:val="en-US"/>
            </w:rPr>
          </w:rPrChange>
        </w:rPr>
      </w:pPr>
      <w:r w:rsidRPr="00BB3A38">
        <w:rPr>
          <w:rPrChange w:id="85" w:author="Admin" w:date="2012-10-18T16:31:00Z">
            <w:rPr>
              <w:lang w:val="en-US"/>
            </w:rPr>
          </w:rPrChange>
        </w:rPr>
        <w:t>Cordialement,</w:t>
      </w:r>
    </w:p>
    <w:p w:rsidR="00933280" w:rsidRPr="000A0576" w:rsidRDefault="00BB3A38" w:rsidP="00933280">
      <w:pPr>
        <w:rPr>
          <w:rPrChange w:id="86" w:author="Admin" w:date="2012-10-18T16:31:00Z">
            <w:rPr>
              <w:lang w:val="en-US"/>
            </w:rPr>
          </w:rPrChange>
        </w:rPr>
      </w:pPr>
      <w:r w:rsidRPr="00BB3A38">
        <w:rPr>
          <w:rPrChange w:id="87" w:author="Admin" w:date="2012-10-18T16:31:00Z">
            <w:rPr>
              <w:lang w:val="en-US"/>
            </w:rPr>
          </w:rPrChange>
        </w:rPr>
        <w:t>Toute l’équipe d’Edit-place.</w:t>
      </w:r>
    </w:p>
    <w:p w:rsidR="00933280" w:rsidRPr="000A0576" w:rsidRDefault="00933280" w:rsidP="00933280">
      <w:pPr>
        <w:rPr>
          <w:rPrChange w:id="88" w:author="Admin" w:date="2012-10-18T16:31:00Z">
            <w:rPr>
              <w:lang w:val="en-US"/>
            </w:rPr>
          </w:rPrChange>
        </w:rPr>
      </w:pPr>
    </w:p>
    <w:p w:rsidR="00933280" w:rsidRPr="000A0576" w:rsidRDefault="00933280" w:rsidP="007C745D">
      <w:pPr>
        <w:rPr>
          <w:rPrChange w:id="89" w:author="Admin" w:date="2012-10-18T16:31:00Z">
            <w:rPr>
              <w:lang w:val="en-US"/>
            </w:rPr>
          </w:rPrChange>
        </w:rPr>
      </w:pPr>
    </w:p>
    <w:p w:rsidR="007C745D" w:rsidRPr="00203091" w:rsidRDefault="007C745D" w:rsidP="007C745D">
      <w:pPr>
        <w:rPr>
          <w:b/>
          <w:lang w:val="en-US"/>
        </w:rPr>
      </w:pPr>
      <w:r>
        <w:rPr>
          <w:b/>
          <w:lang w:val="en-US"/>
        </w:rPr>
        <w:t xml:space="preserve">Three changes in End of AOs: </w:t>
      </w:r>
    </w:p>
    <w:p w:rsidR="007C745D" w:rsidRPr="00495B17" w:rsidRDefault="007C745D" w:rsidP="007C745D">
      <w:pPr>
        <w:pStyle w:val="ListParagraph"/>
        <w:numPr>
          <w:ilvl w:val="0"/>
          <w:numId w:val="7"/>
          <w:numberingChange w:id="90" w:author="Julien Wolff" w:date="2012-10-08T18:42:00Z" w:original=""/>
        </w:numPr>
        <w:rPr>
          <w:lang w:val="en-US"/>
        </w:rPr>
      </w:pPr>
      <w:r w:rsidRPr="00495B17">
        <w:rPr>
          <w:lang w:val="en-US"/>
        </w:rPr>
        <w:t xml:space="preserve">Please </w:t>
      </w:r>
      <w:proofErr w:type="spellStart"/>
      <w:r>
        <w:rPr>
          <w:lang w:val="en-US"/>
        </w:rPr>
        <w:t>automatize</w:t>
      </w:r>
      <w:proofErr w:type="spellEnd"/>
      <w:r w:rsidRPr="00495B17">
        <w:rPr>
          <w:lang w:val="en-US"/>
        </w:rPr>
        <w:t xml:space="preserve"> the system of end of an AO. The AO is automatically finished when all the articles are validated.</w:t>
      </w:r>
      <w:ins w:id="91" w:author="Admin" w:date="2012-10-10T18:57:00Z">
        <w:r w:rsidR="00BF0D6A">
          <w:rPr>
            <w:lang w:val="en-US"/>
          </w:rPr>
          <w:t xml:space="preserve"> Rakesh comments :  Ok</w:t>
        </w:r>
      </w:ins>
      <w:ins w:id="92" w:author="Compaq" w:date="2012-10-30T16:31:00Z">
        <w:r w:rsidR="008C4641">
          <w:rPr>
            <w:lang w:val="en-US"/>
          </w:rPr>
          <w:t xml:space="preserve"> </w:t>
        </w:r>
      </w:ins>
    </w:p>
    <w:p w:rsidR="007C745D" w:rsidRPr="007C745D" w:rsidRDefault="007C745D" w:rsidP="007C745D">
      <w:pPr>
        <w:pStyle w:val="ListParagraph"/>
        <w:numPr>
          <w:ilvl w:val="0"/>
          <w:numId w:val="6"/>
          <w:numberingChange w:id="93" w:author="Julien Wolff" w:date="2012-10-08T18:42:00Z" w:original=""/>
        </w:numPr>
        <w:rPr>
          <w:lang w:val="en-US"/>
        </w:rPr>
      </w:pPr>
      <w:r w:rsidRPr="007C745D">
        <w:rPr>
          <w:lang w:val="en-US"/>
        </w:rPr>
        <w:t>In Edit AO, Ongoing AO</w:t>
      </w:r>
      <w:r>
        <w:rPr>
          <w:lang w:val="en-US"/>
        </w:rPr>
        <w:t>, AO should disappear of “by default” page and be considered as closed.</w:t>
      </w:r>
      <w:ins w:id="94" w:author="Admin" w:date="2012-10-10T18:57:00Z">
        <w:r w:rsidR="00920851">
          <w:rPr>
            <w:lang w:val="en-US"/>
          </w:rPr>
          <w:t xml:space="preserve"> Rakesh comments :  Ok</w:t>
        </w:r>
      </w:ins>
      <w:ins w:id="95" w:author="Compaq" w:date="2012-10-30T16:31:00Z">
        <w:r w:rsidR="008C4641" w:rsidRPr="008C4641">
          <w:rPr>
            <w:lang w:val="en-US"/>
          </w:rPr>
          <w:t xml:space="preserve"> </w:t>
        </w:r>
        <w:proofErr w:type="spellStart"/>
        <w:r w:rsidR="008C4641">
          <w:rPr>
            <w:lang w:val="en-US"/>
          </w:rPr>
          <w:t>Chandhu</w:t>
        </w:r>
        <w:proofErr w:type="spellEnd"/>
        <w:r w:rsidR="008C4641">
          <w:rPr>
            <w:lang w:val="en-US"/>
          </w:rPr>
          <w:t xml:space="preserve"> and Kavitha</w:t>
        </w:r>
      </w:ins>
    </w:p>
    <w:p w:rsidR="007C745D" w:rsidRDefault="007C745D" w:rsidP="007C745D">
      <w:pPr>
        <w:pStyle w:val="ListParagraph"/>
        <w:numPr>
          <w:ilvl w:val="0"/>
          <w:numId w:val="7"/>
          <w:numberingChange w:id="96" w:author="Julien Wolff" w:date="2012-10-08T18:42:00Z" w:original=""/>
        </w:numPr>
        <w:rPr>
          <w:lang w:val="en-US"/>
        </w:rPr>
      </w:pPr>
      <w:r w:rsidRPr="00203091">
        <w:rPr>
          <w:lang w:val="en-US"/>
        </w:rPr>
        <w:t>In Ongoing AO main page (http://admin-ep.edit-place.com/ao/listallao?submenuId=ML2-SL4), display all the missions for which not all the articles have been validated yet.</w:t>
      </w:r>
      <w:r>
        <w:rPr>
          <w:lang w:val="en-US"/>
        </w:rPr>
        <w:t xml:space="preserve"> (And not the articles which have not exceed the delivery date, as it the case today). </w:t>
      </w:r>
    </w:p>
    <w:p w:rsidR="0017422E" w:rsidRDefault="007C745D">
      <w:pPr>
        <w:pStyle w:val="ListParagraph"/>
        <w:rPr>
          <w:lang w:val="en-US"/>
        </w:rPr>
      </w:pPr>
      <w:r>
        <w:rPr>
          <w:lang w:val="en-US"/>
        </w:rPr>
        <w:t>=&gt; To sum up, an AO is considered in the by default page as closed when all articles are validated not when AO is “time out” as it is right now.</w:t>
      </w:r>
      <w:ins w:id="97" w:author="Compaq" w:date="2012-10-30T16:31:00Z">
        <w:r w:rsidR="008C4641">
          <w:rPr>
            <w:lang w:val="en-US"/>
          </w:rPr>
          <w:t xml:space="preserve"> Kavitha</w:t>
        </w:r>
      </w:ins>
    </w:p>
    <w:p w:rsidR="007C745D" w:rsidRPr="00203091" w:rsidRDefault="007C745D" w:rsidP="007C745D">
      <w:pPr>
        <w:pStyle w:val="ListParagraph"/>
        <w:rPr>
          <w:lang w:val="en-US"/>
        </w:rPr>
      </w:pPr>
    </w:p>
    <w:p w:rsidR="007C745D" w:rsidRPr="00203091" w:rsidRDefault="007C745D" w:rsidP="007C745D">
      <w:pPr>
        <w:pStyle w:val="ListParagraph"/>
        <w:numPr>
          <w:ilvl w:val="0"/>
          <w:numId w:val="4"/>
          <w:numberingChange w:id="98" w:author="Julien Wolff" w:date="2012-10-08T18:42:00Z" w:original=""/>
        </w:numPr>
        <w:rPr>
          <w:lang w:val="en-US"/>
        </w:rPr>
      </w:pPr>
      <w:r w:rsidRPr="00203091">
        <w:rPr>
          <w:lang w:val="en-US"/>
        </w:rPr>
        <w:t>If an article is on “</w:t>
      </w:r>
      <w:proofErr w:type="spellStart"/>
      <w:r w:rsidRPr="00203091">
        <w:rPr>
          <w:lang w:val="en-US"/>
        </w:rPr>
        <w:t>relecture</w:t>
      </w:r>
      <w:proofErr w:type="spellEnd"/>
      <w:r w:rsidRPr="00203091">
        <w:rPr>
          <w:lang w:val="en-US"/>
        </w:rPr>
        <w:t xml:space="preserve">”, or selection has to be done, please display it here. </w:t>
      </w:r>
      <w:ins w:id="99" w:author="Compaq" w:date="2012-10-30T16:32:00Z">
        <w:r w:rsidR="008C4641">
          <w:rPr>
            <w:lang w:val="en-US"/>
          </w:rPr>
          <w:t>Kavitha</w:t>
        </w:r>
      </w:ins>
    </w:p>
    <w:p w:rsidR="007C745D" w:rsidRDefault="00C13CC9" w:rsidP="007C745D">
      <w:pPr>
        <w:ind w:left="360"/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60780" cy="2957580"/>
            <wp:effectExtent l="2540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825" cy="29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5D" w:rsidRDefault="007C745D" w:rsidP="007C745D">
      <w:pPr>
        <w:pStyle w:val="ListParagraph"/>
        <w:numPr>
          <w:ilvl w:val="0"/>
          <w:numId w:val="7"/>
          <w:numberingChange w:id="100" w:author="Julien Wolff" w:date="2012-10-08T18:42:00Z" w:original=""/>
        </w:numPr>
        <w:rPr>
          <w:lang w:val="en-US"/>
        </w:rPr>
      </w:pPr>
      <w:r w:rsidRPr="00495B17">
        <w:rPr>
          <w:lang w:val="en-US"/>
        </w:rPr>
        <w:t xml:space="preserve">Please, create an Option so that </w:t>
      </w:r>
      <w:r>
        <w:rPr>
          <w:lang w:val="en-US"/>
        </w:rPr>
        <w:t xml:space="preserve">to repel the end date for a contributor. </w:t>
      </w:r>
      <w:ins w:id="101" w:author="Compaq" w:date="2012-10-30T16:32:00Z">
        <w:r w:rsidR="008C4641">
          <w:rPr>
            <w:lang w:val="en-US"/>
          </w:rPr>
          <w:t>Kavitha</w:t>
        </w:r>
      </w:ins>
    </w:p>
    <w:p w:rsidR="007C745D" w:rsidRDefault="007C745D" w:rsidP="007C745D">
      <w:pPr>
        <w:rPr>
          <w:lang w:val="en-US"/>
        </w:rPr>
      </w:pPr>
      <w:r>
        <w:rPr>
          <w:lang w:val="en-US"/>
        </w:rPr>
        <w:t xml:space="preserve">In Edit AO, create a tool in the “action” pop-up visible each article </w:t>
      </w:r>
    </w:p>
    <w:p w:rsidR="007C745D" w:rsidRDefault="00BB3A38" w:rsidP="007C745D">
      <w:pPr>
        <w:rPr>
          <w:lang w:val="en-US"/>
        </w:rPr>
      </w:pPr>
      <w:r>
        <w:fldChar w:fldCharType="begin"/>
      </w:r>
      <w:r w:rsidRPr="00BB3A38">
        <w:rPr>
          <w:lang w:val="en-US"/>
          <w:rPrChange w:id="102" w:author="Admin" w:date="2012-10-10T18:52:00Z">
            <w:rPr/>
          </w:rPrChange>
        </w:rPr>
        <w:instrText>HYPERLINK "http://admin-ep.edit-place.com/ao/editarticle?submenuId=ML2-SL10&amp;client=120803113319478&amp;ao=120803114217233"</w:instrText>
      </w:r>
      <w:r>
        <w:fldChar w:fldCharType="separate"/>
      </w:r>
      <w:r w:rsidR="007C745D" w:rsidRPr="00F004DC">
        <w:rPr>
          <w:rStyle w:val="Hyperlink"/>
          <w:lang w:val="en-US"/>
        </w:rPr>
        <w:t>http://admin-ep.edit-place.com/ao/editarticle?submenuId=ML2-SL10&amp;client=120803113319478&amp;ao=120803114217233</w:t>
      </w:r>
      <w:r>
        <w:fldChar w:fldCharType="end"/>
      </w:r>
    </w:p>
    <w:p w:rsidR="007C745D" w:rsidRPr="00495B17" w:rsidRDefault="00BB3A38" w:rsidP="007C745D">
      <w:pPr>
        <w:rPr>
          <w:lang w:val="en-US"/>
        </w:rPr>
      </w:pPr>
      <w:r w:rsidRPr="00BB3A38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7.05pt;margin-top:198.75pt;width:176.65pt;height:111.35pt;flip:y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" strokecolor="#c0504d [3205]" strokeweight="2pt">
            <v:stroke endarrow="open"/>
            <v:shadow on="t" opacity="24903f" origin=",.5" offset="0,.55556mm"/>
          </v:shape>
        </w:pict>
      </w:r>
      <w:r w:rsidR="00C13CC9">
        <w:rPr>
          <w:noProof/>
          <w:lang w:val="en-US"/>
        </w:rPr>
        <w:drawing>
          <wp:inline distT="0" distB="0" distL="0" distR="0">
            <wp:extent cx="5760720" cy="3238644"/>
            <wp:effectExtent l="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5D" w:rsidRDefault="007C745D" w:rsidP="007C745D">
      <w:pPr>
        <w:rPr>
          <w:lang w:val="en-US"/>
        </w:rPr>
      </w:pPr>
    </w:p>
    <w:p w:rsidR="007C745D" w:rsidRDefault="00BB3A38" w:rsidP="007C745D">
      <w:pPr>
        <w:rPr>
          <w:lang w:val="en-US"/>
        </w:rPr>
      </w:pPr>
      <w:r w:rsidRPr="00BB3A38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7.15pt;margin-top:17.65pt;width:256.15pt;height:75.3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">
            <v:textbox>
              <w:txbxContent>
                <w:p w:rsidR="007C745D" w:rsidRDefault="007C745D" w:rsidP="007C74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Here create a</w:t>
                  </w:r>
                  <w:r w:rsidRPr="00495B17">
                    <w:rPr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 xml:space="preserve"> editable case</w:t>
                  </w:r>
                  <w:r w:rsidRPr="00495B17">
                    <w:rPr>
                      <w:lang w:val="en-US"/>
                    </w:rPr>
                    <w:t xml:space="preserve"> « </w:t>
                  </w:r>
                  <w:proofErr w:type="spellStart"/>
                  <w:r w:rsidRPr="00495B17">
                    <w:rPr>
                      <w:lang w:val="en-US"/>
                    </w:rPr>
                    <w:t>Repousser</w:t>
                  </w:r>
                  <w:proofErr w:type="spellEnd"/>
                  <w:r w:rsidRPr="00495B17">
                    <w:rPr>
                      <w:lang w:val="en-US"/>
                    </w:rPr>
                    <w:t xml:space="preserve"> la date de </w:t>
                  </w:r>
                  <w:proofErr w:type="spellStart"/>
                  <w:r w:rsidRPr="00495B17">
                    <w:rPr>
                      <w:lang w:val="en-US"/>
                    </w:rPr>
                    <w:t>rendu</w:t>
                  </w:r>
                  <w:proofErr w:type="spellEnd"/>
                  <w:r w:rsidRPr="00495B17">
                    <w:rPr>
                      <w:lang w:val="en-US"/>
                    </w:rPr>
                    <w:t xml:space="preserve"> » (repel </w:t>
                  </w:r>
                  <w:r>
                    <w:rPr>
                      <w:lang w:val="en-US"/>
                    </w:rPr>
                    <w:t xml:space="preserve">the time to return the article). </w:t>
                  </w:r>
                </w:p>
                <w:p w:rsidR="007C745D" w:rsidRPr="00495B17" w:rsidRDefault="007C745D" w:rsidP="007C745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 can add some more time to the contributor. </w:t>
                  </w:r>
                </w:p>
              </w:txbxContent>
            </v:textbox>
          </v:shape>
        </w:pict>
      </w:r>
    </w:p>
    <w:p w:rsidR="007C745D" w:rsidRDefault="007C745D" w:rsidP="007C745D">
      <w:pPr>
        <w:rPr>
          <w:lang w:val="en-US"/>
        </w:rPr>
      </w:pPr>
    </w:p>
    <w:p w:rsidR="007C745D" w:rsidRDefault="007C745D" w:rsidP="007C745D">
      <w:pPr>
        <w:rPr>
          <w:lang w:val="en-US"/>
        </w:rPr>
      </w:pPr>
    </w:p>
    <w:p w:rsidR="007C745D" w:rsidRDefault="007C745D" w:rsidP="007C745D">
      <w:pPr>
        <w:rPr>
          <w:lang w:val="en-US"/>
        </w:rPr>
      </w:pPr>
    </w:p>
    <w:p w:rsidR="007C745D" w:rsidRDefault="007C745D" w:rsidP="007C745D">
      <w:pPr>
        <w:rPr>
          <w:lang w:val="en-US"/>
        </w:rPr>
      </w:pPr>
      <w:r>
        <w:rPr>
          <w:lang w:val="en-US"/>
        </w:rPr>
        <w:t xml:space="preserve">When we change this timing, send automatically a mail to the contributor indicating him that he got more time to return his article: </w:t>
      </w:r>
      <w:ins w:id="103" w:author="Admin" w:date="2012-10-10T19:06:00Z">
        <w:r w:rsidR="00C02458">
          <w:rPr>
            <w:lang w:val="en-US"/>
          </w:rPr>
          <w:t>Rakesh comments :  Ok</w:t>
        </w:r>
      </w:ins>
      <w:ins w:id="104" w:author="Compaq" w:date="2012-10-30T16:32:00Z">
        <w:r w:rsidR="008C4641">
          <w:rPr>
            <w:lang w:val="en-US"/>
          </w:rPr>
          <w:t xml:space="preserve"> </w:t>
        </w:r>
        <w:r w:rsidR="008C4641">
          <w:rPr>
            <w:lang w:val="en-US"/>
          </w:rPr>
          <w:t>Kavitha</w:t>
        </w:r>
      </w:ins>
    </w:p>
    <w:p w:rsidR="007C745D" w:rsidRPr="007C29CB" w:rsidRDefault="00BB3A38" w:rsidP="007C745D">
      <w:pPr>
        <w:rPr>
          <w:rPrChange w:id="105" w:author="Admin" w:date="2012-10-10T18:49:00Z">
            <w:rPr>
              <w:lang w:val="en-US"/>
            </w:rPr>
          </w:rPrChange>
        </w:rPr>
      </w:pPr>
      <w:r w:rsidRPr="00BB3A38">
        <w:rPr>
          <w:rPrChange w:id="106" w:author="Admin" w:date="2012-10-10T18:49:00Z">
            <w:rPr>
              <w:lang w:val="en-US"/>
            </w:rPr>
          </w:rPrChange>
        </w:rPr>
        <w:t>Object: Edit-place vous donne plus de temps</w:t>
      </w:r>
    </w:p>
    <w:p w:rsidR="007C745D" w:rsidRPr="00202ECD" w:rsidRDefault="007C745D" w:rsidP="007C745D">
      <w:r w:rsidRPr="00202ECD">
        <w:t xml:space="preserve">“Cher contributeur, </w:t>
      </w:r>
    </w:p>
    <w:p w:rsidR="007C745D" w:rsidRPr="00202ECD" w:rsidRDefault="007C745D" w:rsidP="007C745D">
      <w:r w:rsidRPr="00202ECD">
        <w:t xml:space="preserve">Vous disposez de </w:t>
      </w:r>
      <w:proofErr w:type="spellStart"/>
      <w:r>
        <w:t>XX</w:t>
      </w:r>
      <w:r w:rsidRPr="00202ECD">
        <w:t>h</w:t>
      </w:r>
      <w:proofErr w:type="spellEnd"/>
      <w:r w:rsidRPr="00202ECD">
        <w:t xml:space="preserve"> supplémentaires pour </w:t>
      </w:r>
      <w:r>
        <w:t>rend</w:t>
      </w:r>
      <w:r w:rsidRPr="00202ECD">
        <w:t>r</w:t>
      </w:r>
      <w:r>
        <w:t>e</w:t>
      </w:r>
      <w:r w:rsidRPr="00202ECD">
        <w:t xml:space="preserve"> votre article. </w:t>
      </w:r>
    </w:p>
    <w:p w:rsidR="007C745D" w:rsidRPr="000A0576" w:rsidRDefault="00BB3A38" w:rsidP="007C745D">
      <w:pPr>
        <w:rPr>
          <w:lang w:val="en-US"/>
          <w:rPrChange w:id="107" w:author="Admin" w:date="2012-10-18T16:31:00Z">
            <w:rPr/>
          </w:rPrChange>
        </w:rPr>
      </w:pPr>
      <w:proofErr w:type="spellStart"/>
      <w:r w:rsidRPr="00BB3A38">
        <w:rPr>
          <w:lang w:val="en-US"/>
          <w:rPrChange w:id="108" w:author="Admin" w:date="2012-10-18T16:31:00Z">
            <w:rPr/>
          </w:rPrChange>
        </w:rPr>
        <w:t>Cordialement</w:t>
      </w:r>
      <w:proofErr w:type="spellEnd"/>
      <w:r w:rsidRPr="00BB3A38">
        <w:rPr>
          <w:lang w:val="en-US"/>
          <w:rPrChange w:id="109" w:author="Admin" w:date="2012-10-18T16:31:00Z">
            <w:rPr/>
          </w:rPrChange>
        </w:rPr>
        <w:t xml:space="preserve">, </w:t>
      </w:r>
    </w:p>
    <w:p w:rsidR="007C745D" w:rsidRPr="000A0576" w:rsidRDefault="00BB3A38" w:rsidP="007C745D">
      <w:pPr>
        <w:rPr>
          <w:lang w:val="en-US"/>
          <w:rPrChange w:id="110" w:author="Admin" w:date="2012-10-18T16:31:00Z">
            <w:rPr/>
          </w:rPrChange>
        </w:rPr>
      </w:pPr>
      <w:proofErr w:type="spellStart"/>
      <w:r w:rsidRPr="00BB3A38">
        <w:rPr>
          <w:lang w:val="en-US"/>
          <w:rPrChange w:id="111" w:author="Admin" w:date="2012-10-18T16:31:00Z">
            <w:rPr/>
          </w:rPrChange>
        </w:rPr>
        <w:t>L’équipe</w:t>
      </w:r>
      <w:proofErr w:type="spellEnd"/>
      <w:r w:rsidRPr="00BB3A38">
        <w:rPr>
          <w:lang w:val="en-US"/>
          <w:rPrChange w:id="112" w:author="Admin" w:date="2012-10-18T16:31:00Z">
            <w:rPr/>
          </w:rPrChange>
        </w:rPr>
        <w:t xml:space="preserve"> </w:t>
      </w:r>
      <w:proofErr w:type="spellStart"/>
      <w:r w:rsidRPr="00BB3A38">
        <w:rPr>
          <w:lang w:val="en-US"/>
          <w:rPrChange w:id="113" w:author="Admin" w:date="2012-10-18T16:31:00Z">
            <w:rPr/>
          </w:rPrChange>
        </w:rPr>
        <w:t>d’Edit</w:t>
      </w:r>
      <w:proofErr w:type="spellEnd"/>
      <w:r w:rsidRPr="00BB3A38">
        <w:rPr>
          <w:lang w:val="en-US"/>
          <w:rPrChange w:id="114" w:author="Admin" w:date="2012-10-18T16:31:00Z">
            <w:rPr/>
          </w:rPrChange>
        </w:rPr>
        <w:t xml:space="preserve">-place » </w:t>
      </w:r>
    </w:p>
    <w:p w:rsidR="007C745D" w:rsidRPr="000A0576" w:rsidRDefault="007C745D" w:rsidP="007C745D">
      <w:pPr>
        <w:rPr>
          <w:lang w:val="en-US"/>
          <w:rPrChange w:id="115" w:author="Admin" w:date="2012-10-18T16:31:00Z">
            <w:rPr/>
          </w:rPrChange>
        </w:rPr>
      </w:pPr>
    </w:p>
    <w:p w:rsidR="007C745D" w:rsidRDefault="007C745D" w:rsidP="007C745D">
      <w:pPr>
        <w:rPr>
          <w:lang w:val="en-US"/>
        </w:rPr>
      </w:pPr>
      <w:proofErr w:type="gramStart"/>
      <w:r w:rsidRPr="00202ECD">
        <w:rPr>
          <w:lang w:val="en-US"/>
        </w:rPr>
        <w:t>Note :</w:t>
      </w:r>
      <w:proofErr w:type="gramEnd"/>
      <w:r w:rsidRPr="00202ECD">
        <w:rPr>
          <w:lang w:val="en-US"/>
        </w:rPr>
        <w:t xml:space="preserve"> we can do it even if t</w:t>
      </w:r>
      <w:r>
        <w:rPr>
          <w:lang w:val="en-US"/>
        </w:rPr>
        <w:t xml:space="preserve">he contributor is late. </w:t>
      </w:r>
      <w:ins w:id="116" w:author="Admin" w:date="2012-10-10T19:06:00Z">
        <w:r w:rsidR="00EF19F7">
          <w:rPr>
            <w:lang w:val="en-US"/>
          </w:rPr>
          <w:t xml:space="preserve">Rakesh </w:t>
        </w:r>
        <w:proofErr w:type="gramStart"/>
        <w:r w:rsidR="00EF19F7">
          <w:rPr>
            <w:lang w:val="en-US"/>
          </w:rPr>
          <w:t>comments :</w:t>
        </w:r>
        <w:proofErr w:type="gramEnd"/>
        <w:r w:rsidR="00EF19F7">
          <w:rPr>
            <w:lang w:val="en-US"/>
          </w:rPr>
          <w:t xml:space="preserve">  Ok</w:t>
        </w:r>
      </w:ins>
      <w:ins w:id="117" w:author="Admin" w:date="2012-10-10T19:07:00Z">
        <w:r w:rsidR="00A50EBB">
          <w:rPr>
            <w:lang w:val="en-US"/>
          </w:rPr>
          <w:t xml:space="preserve"> , we are sending email to CE in the case of late.</w:t>
        </w:r>
      </w:ins>
    </w:p>
    <w:p w:rsidR="007C745D" w:rsidRPr="007C745D" w:rsidRDefault="007C745D" w:rsidP="007C745D">
      <w:pPr>
        <w:rPr>
          <w:lang w:val="en-US"/>
        </w:rPr>
      </w:pPr>
    </w:p>
    <w:sectPr w:rsidR="007C745D" w:rsidRPr="007C745D" w:rsidSect="00045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489F"/>
    <w:multiLevelType w:val="hybridMultilevel"/>
    <w:tmpl w:val="C1B60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F4C0A"/>
    <w:multiLevelType w:val="hybridMultilevel"/>
    <w:tmpl w:val="2CD8CB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92563"/>
    <w:multiLevelType w:val="hybridMultilevel"/>
    <w:tmpl w:val="607831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F4291"/>
    <w:multiLevelType w:val="hybridMultilevel"/>
    <w:tmpl w:val="89FCF6C6"/>
    <w:lvl w:ilvl="0" w:tplc="075A5D2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065702"/>
    <w:multiLevelType w:val="hybridMultilevel"/>
    <w:tmpl w:val="0DE0BDA0"/>
    <w:lvl w:ilvl="0" w:tplc="319695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B69D6"/>
    <w:multiLevelType w:val="hybridMultilevel"/>
    <w:tmpl w:val="24D8B7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33AB1"/>
    <w:multiLevelType w:val="hybridMultilevel"/>
    <w:tmpl w:val="B1E64A2C"/>
    <w:lvl w:ilvl="0" w:tplc="EE1A0FA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A5913"/>
    <w:multiLevelType w:val="hybridMultilevel"/>
    <w:tmpl w:val="6D140DB6"/>
    <w:lvl w:ilvl="0" w:tplc="23A86120">
      <w:start w:val="3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DDA783E"/>
    <w:multiLevelType w:val="hybridMultilevel"/>
    <w:tmpl w:val="D26C3A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trackRevisions/>
  <w:doNotTrackMoves/>
  <w:defaultTabStop w:val="708"/>
  <w:hyphenationZone w:val="425"/>
  <w:characterSpacingControl w:val="doNotCompress"/>
  <w:compat/>
  <w:rsids>
    <w:rsidRoot w:val="00947244"/>
    <w:rsid w:val="000456F4"/>
    <w:rsid w:val="000A0576"/>
    <w:rsid w:val="0017422E"/>
    <w:rsid w:val="001808CA"/>
    <w:rsid w:val="00202ECD"/>
    <w:rsid w:val="00203091"/>
    <w:rsid w:val="003167F7"/>
    <w:rsid w:val="00381080"/>
    <w:rsid w:val="00495B17"/>
    <w:rsid w:val="004E5D8D"/>
    <w:rsid w:val="00505473"/>
    <w:rsid w:val="00536F74"/>
    <w:rsid w:val="00620497"/>
    <w:rsid w:val="0062328F"/>
    <w:rsid w:val="006C226A"/>
    <w:rsid w:val="006D536C"/>
    <w:rsid w:val="00793EE6"/>
    <w:rsid w:val="007B02B2"/>
    <w:rsid w:val="007C29CB"/>
    <w:rsid w:val="007C745D"/>
    <w:rsid w:val="008A15BF"/>
    <w:rsid w:val="008C014B"/>
    <w:rsid w:val="008C4641"/>
    <w:rsid w:val="00920851"/>
    <w:rsid w:val="00933154"/>
    <w:rsid w:val="00933280"/>
    <w:rsid w:val="00947244"/>
    <w:rsid w:val="00971667"/>
    <w:rsid w:val="00976268"/>
    <w:rsid w:val="00980415"/>
    <w:rsid w:val="009A7278"/>
    <w:rsid w:val="00A50EBB"/>
    <w:rsid w:val="00B754F9"/>
    <w:rsid w:val="00BA4710"/>
    <w:rsid w:val="00BB3A38"/>
    <w:rsid w:val="00BB6AF9"/>
    <w:rsid w:val="00BF0D6A"/>
    <w:rsid w:val="00C02458"/>
    <w:rsid w:val="00C13CC9"/>
    <w:rsid w:val="00C2032C"/>
    <w:rsid w:val="00C3009E"/>
    <w:rsid w:val="00E7448F"/>
    <w:rsid w:val="00E77D05"/>
    <w:rsid w:val="00E80E71"/>
    <w:rsid w:val="00EF1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5B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724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09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5B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Compaq</cp:lastModifiedBy>
  <cp:revision>23</cp:revision>
  <dcterms:created xsi:type="dcterms:W3CDTF">2012-09-28T06:27:00Z</dcterms:created>
  <dcterms:modified xsi:type="dcterms:W3CDTF">2012-10-30T11:02:00Z</dcterms:modified>
</cp:coreProperties>
</file>